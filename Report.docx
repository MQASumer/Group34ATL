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9A6E10" w14:textId="4B101711" w:rsidR="007C7E51" w:rsidRDefault="005C23C7" w:rsidP="005C23C7">
      <w:pPr>
        <w:jc w:val="center"/>
        <w:rPr>
          <w:rFonts w:ascii="Arial" w:hAnsi="Arial" w:cs="Arial"/>
          <w:sz w:val="40"/>
          <w:szCs w:val="40"/>
        </w:rPr>
      </w:pPr>
      <w:bookmarkStart w:id="0" w:name="_Hlk68774612"/>
      <w:r>
        <w:rPr>
          <w:rFonts w:ascii="Arial" w:hAnsi="Arial" w:cs="Arial"/>
          <w:sz w:val="40"/>
          <w:szCs w:val="40"/>
        </w:rPr>
        <w:t>“</w:t>
      </w:r>
      <w:r w:rsidRPr="005C23C7">
        <w:rPr>
          <w:rFonts w:ascii="Arial" w:hAnsi="Arial" w:cs="Arial"/>
          <w:sz w:val="40"/>
          <w:szCs w:val="40"/>
        </w:rPr>
        <w:t xml:space="preserve">All </w:t>
      </w:r>
      <w:proofErr w:type="gramStart"/>
      <w:r w:rsidRPr="005C23C7">
        <w:rPr>
          <w:rFonts w:ascii="Arial" w:hAnsi="Arial" w:cs="Arial"/>
          <w:sz w:val="40"/>
          <w:szCs w:val="40"/>
        </w:rPr>
        <w:t>To</w:t>
      </w:r>
      <w:proofErr w:type="gramEnd"/>
      <w:r w:rsidRPr="005C23C7">
        <w:rPr>
          <w:rFonts w:ascii="Arial" w:hAnsi="Arial" w:cs="Arial"/>
          <w:sz w:val="40"/>
          <w:szCs w:val="40"/>
        </w:rPr>
        <w:t xml:space="preserve"> Largest</w:t>
      </w:r>
      <w:r>
        <w:rPr>
          <w:rFonts w:ascii="Arial" w:hAnsi="Arial" w:cs="Arial"/>
          <w:sz w:val="40"/>
          <w:szCs w:val="40"/>
        </w:rPr>
        <w:t>”</w:t>
      </w:r>
      <w:r w:rsidRPr="005C23C7">
        <w:rPr>
          <w:rFonts w:ascii="Arial" w:hAnsi="Arial" w:cs="Arial"/>
          <w:sz w:val="40"/>
          <w:szCs w:val="40"/>
        </w:rPr>
        <w:t xml:space="preserve"> Job scheduler</w:t>
      </w:r>
    </w:p>
    <w:p w14:paraId="56CAB093" w14:textId="38E4CC12" w:rsidR="005C23C7" w:rsidRDefault="005C23C7" w:rsidP="005C23C7">
      <w:pPr>
        <w:jc w:val="center"/>
        <w:rPr>
          <w:rFonts w:ascii="Arial" w:hAnsi="Arial" w:cs="Arial"/>
          <w:sz w:val="40"/>
          <w:szCs w:val="40"/>
        </w:rPr>
      </w:pPr>
    </w:p>
    <w:p w14:paraId="3C75B21F" w14:textId="4C50BC8E" w:rsidR="005C23C7" w:rsidRDefault="005C23C7" w:rsidP="005C23C7">
      <w:pPr>
        <w:rPr>
          <w:rFonts w:ascii="Arial" w:hAnsi="Arial" w:cs="Arial"/>
          <w:sz w:val="32"/>
          <w:szCs w:val="32"/>
        </w:rPr>
      </w:pPr>
      <w:r>
        <w:rPr>
          <w:rFonts w:ascii="Arial" w:hAnsi="Arial" w:cs="Arial"/>
          <w:sz w:val="32"/>
          <w:szCs w:val="32"/>
        </w:rPr>
        <w:t xml:space="preserve">Group Members: Aydin Sumer (45437009), </w:t>
      </w:r>
      <w:r w:rsidRPr="005C23C7">
        <w:rPr>
          <w:rFonts w:ascii="Arial" w:hAnsi="Arial" w:cs="Arial"/>
          <w:sz w:val="32"/>
          <w:szCs w:val="32"/>
        </w:rPr>
        <w:t>Jonathan Bui</w:t>
      </w:r>
      <w:r>
        <w:rPr>
          <w:rFonts w:ascii="Arial" w:hAnsi="Arial" w:cs="Arial"/>
          <w:sz w:val="32"/>
          <w:szCs w:val="32"/>
        </w:rPr>
        <w:t xml:space="preserve"> (</w:t>
      </w:r>
      <w:ins w:id="1" w:author="Jonathan Bui" w:date="2021-04-16T16:42:00Z">
        <w:r w:rsidR="007C5277">
          <w:rPr>
            <w:rFonts w:ascii="Arial" w:hAnsi="Arial" w:cs="Arial"/>
            <w:sz w:val="32"/>
            <w:szCs w:val="32"/>
          </w:rPr>
          <w:t>45965188</w:t>
        </w:r>
      </w:ins>
      <w:r>
        <w:rPr>
          <w:rFonts w:ascii="Arial" w:hAnsi="Arial" w:cs="Arial"/>
          <w:sz w:val="32"/>
          <w:szCs w:val="32"/>
        </w:rPr>
        <w:t>)</w:t>
      </w:r>
      <w:r w:rsidRPr="005C23C7">
        <w:rPr>
          <w:rFonts w:ascii="Arial" w:hAnsi="Arial" w:cs="Arial"/>
          <w:sz w:val="32"/>
          <w:szCs w:val="32"/>
        </w:rPr>
        <w:t>, Jonathan Skirtun</w:t>
      </w:r>
      <w:r>
        <w:rPr>
          <w:rFonts w:ascii="Arial" w:hAnsi="Arial" w:cs="Arial"/>
          <w:sz w:val="32"/>
          <w:szCs w:val="32"/>
        </w:rPr>
        <w:t xml:space="preserve"> (</w:t>
      </w:r>
      <w:ins w:id="2" w:author="Jonathan Skirtun" w:date="2021-04-16T23:29:00Z">
        <w:r w:rsidR="008B1E9A">
          <w:rPr>
            <w:rFonts w:ascii="Arial" w:hAnsi="Arial" w:cs="Arial"/>
            <w:sz w:val="32"/>
            <w:szCs w:val="32"/>
          </w:rPr>
          <w:t>45982333</w:t>
        </w:r>
      </w:ins>
      <w:r>
        <w:rPr>
          <w:rFonts w:ascii="Arial" w:hAnsi="Arial" w:cs="Arial"/>
          <w:sz w:val="32"/>
          <w:szCs w:val="32"/>
        </w:rPr>
        <w:t>).</w:t>
      </w:r>
    </w:p>
    <w:p w14:paraId="4E07DDAD" w14:textId="1ED02498" w:rsidR="005C23C7" w:rsidRDefault="005C23C7" w:rsidP="005C23C7">
      <w:pPr>
        <w:rPr>
          <w:rFonts w:ascii="Arial" w:hAnsi="Arial" w:cs="Arial"/>
          <w:sz w:val="32"/>
          <w:szCs w:val="32"/>
        </w:rPr>
      </w:pPr>
    </w:p>
    <w:bookmarkEnd w:id="0"/>
    <w:p w14:paraId="3218A087" w14:textId="75D3358E" w:rsidR="005C23C7" w:rsidRDefault="005C23C7" w:rsidP="005C23C7">
      <w:pPr>
        <w:rPr>
          <w:rFonts w:ascii="Arial" w:hAnsi="Arial" w:cs="Arial"/>
          <w:sz w:val="32"/>
          <w:szCs w:val="32"/>
        </w:rPr>
      </w:pPr>
    </w:p>
    <w:p w14:paraId="42BA729C" w14:textId="1864CC8E" w:rsidR="005C23C7" w:rsidRPr="00AC5DA8" w:rsidRDefault="005C23C7" w:rsidP="005C23C7">
      <w:pPr>
        <w:rPr>
          <w:rFonts w:ascii="Arial" w:hAnsi="Arial" w:cs="Arial"/>
          <w:color w:val="FF0000"/>
          <w:sz w:val="32"/>
          <w:szCs w:val="32"/>
        </w:rPr>
      </w:pPr>
      <w:r w:rsidRPr="00AC5DA8">
        <w:rPr>
          <w:rFonts w:ascii="Arial" w:hAnsi="Arial" w:cs="Arial"/>
          <w:color w:val="FF0000"/>
          <w:sz w:val="32"/>
          <w:szCs w:val="32"/>
        </w:rPr>
        <w:t>Introduction</w:t>
      </w:r>
      <w:r w:rsidR="008139B6">
        <w:rPr>
          <w:rFonts w:ascii="Arial" w:hAnsi="Arial" w:cs="Arial"/>
          <w:color w:val="FF0000"/>
          <w:sz w:val="32"/>
          <w:szCs w:val="32"/>
        </w:rPr>
        <w:t xml:space="preserve"> (1/2 pages)</w:t>
      </w:r>
      <w:r w:rsidRPr="00AC5DA8">
        <w:rPr>
          <w:rFonts w:ascii="Arial" w:hAnsi="Arial" w:cs="Arial"/>
          <w:color w:val="FF0000"/>
          <w:sz w:val="32"/>
          <w:szCs w:val="32"/>
        </w:rPr>
        <w:t>: What this project (focusing on Stage 1) is about, including the goal of the project and Stage 1.</w:t>
      </w:r>
    </w:p>
    <w:p w14:paraId="2466DAE4" w14:textId="37E6311B" w:rsidR="005C23C7" w:rsidRDefault="001D36B6" w:rsidP="005C23C7">
      <w:pPr>
        <w:rPr>
          <w:rFonts w:ascii="Arial" w:hAnsi="Arial" w:cs="Arial"/>
          <w:sz w:val="32"/>
          <w:szCs w:val="32"/>
        </w:rPr>
      </w:pPr>
      <w:r>
        <w:rPr>
          <w:rFonts w:ascii="Arial" w:hAnsi="Arial" w:cs="Arial"/>
          <w:sz w:val="32"/>
          <w:szCs w:val="32"/>
        </w:rPr>
        <w:t>This project is a client-side job schedular with the goal to connect to a job server and schedule all jobs to the first one of the largest server type, which is the one with the highest core count in the server list.</w:t>
      </w:r>
    </w:p>
    <w:p w14:paraId="1E5B1D3F" w14:textId="245352AC" w:rsidR="005C23C7" w:rsidRDefault="005C23C7" w:rsidP="005C23C7">
      <w:pPr>
        <w:rPr>
          <w:rFonts w:ascii="Arial" w:hAnsi="Arial" w:cs="Arial"/>
          <w:color w:val="FF0000"/>
          <w:sz w:val="32"/>
          <w:szCs w:val="32"/>
        </w:rPr>
      </w:pPr>
      <w:r w:rsidRPr="002A73A4">
        <w:rPr>
          <w:rFonts w:ascii="Arial" w:hAnsi="Arial" w:cs="Arial"/>
          <w:color w:val="FF0000"/>
          <w:sz w:val="32"/>
          <w:szCs w:val="32"/>
        </w:rPr>
        <w:t>System overview</w:t>
      </w:r>
      <w:r w:rsidR="008139B6">
        <w:rPr>
          <w:rFonts w:ascii="Arial" w:hAnsi="Arial" w:cs="Arial"/>
          <w:color w:val="FF0000"/>
          <w:sz w:val="32"/>
          <w:szCs w:val="32"/>
        </w:rPr>
        <w:t xml:space="preserve"> (1/2 pages)</w:t>
      </w:r>
      <w:r w:rsidRPr="002A73A4">
        <w:rPr>
          <w:rFonts w:ascii="Arial" w:hAnsi="Arial" w:cs="Arial"/>
          <w:color w:val="FF0000"/>
          <w:sz w:val="32"/>
          <w:szCs w:val="32"/>
        </w:rPr>
        <w:t>: high-level description of the system (both client-side simulator and server-side simulator with the focus being your client-side simulator), preferably, with a figure (your own, not one in ds-sim User Guide) showing the workflow/working of the system.</w:t>
      </w:r>
    </w:p>
    <w:p w14:paraId="2B975904" w14:textId="77777777" w:rsidR="004E5D93" w:rsidRPr="002A73A4" w:rsidRDefault="004E5D93" w:rsidP="005C23C7">
      <w:pPr>
        <w:rPr>
          <w:rFonts w:ascii="Arial" w:hAnsi="Arial" w:cs="Arial"/>
          <w:color w:val="FF0000"/>
          <w:sz w:val="32"/>
          <w:szCs w:val="32"/>
        </w:rPr>
      </w:pPr>
    </w:p>
    <w:p w14:paraId="5A57C6CA" w14:textId="019E0F7F" w:rsidR="009912AA" w:rsidRPr="006A5F88" w:rsidRDefault="008270CE" w:rsidP="005C23C7">
      <w:pPr>
        <w:rPr>
          <w:rFonts w:ascii="Arial" w:hAnsi="Arial" w:cs="Arial"/>
          <w:color w:val="70AD47" w:themeColor="accent6"/>
          <w:sz w:val="32"/>
          <w:szCs w:val="32"/>
        </w:rPr>
      </w:pPr>
      <w:r w:rsidRPr="006A5F88">
        <w:rPr>
          <w:rFonts w:ascii="Arial" w:hAnsi="Arial" w:cs="Arial"/>
          <w:color w:val="70AD47" w:themeColor="accent6"/>
          <w:sz w:val="32"/>
          <w:szCs w:val="32"/>
        </w:rPr>
        <w:t>*insert diagram of system</w:t>
      </w:r>
      <w:r w:rsidR="00D83FB2" w:rsidRPr="006A5F88">
        <w:rPr>
          <w:rFonts w:ascii="Arial" w:hAnsi="Arial" w:cs="Arial"/>
          <w:color w:val="70AD47" w:themeColor="accent6"/>
          <w:sz w:val="32"/>
          <w:szCs w:val="32"/>
        </w:rPr>
        <w:t>. Here or references? *</w:t>
      </w:r>
    </w:p>
    <w:p w14:paraId="27C52A7E" w14:textId="77777777" w:rsidR="00D83FB2" w:rsidRDefault="00D83FB2" w:rsidP="005C23C7">
      <w:pPr>
        <w:rPr>
          <w:rFonts w:ascii="Arial" w:hAnsi="Arial" w:cs="Arial"/>
          <w:sz w:val="32"/>
          <w:szCs w:val="32"/>
        </w:rPr>
      </w:pPr>
    </w:p>
    <w:p w14:paraId="566F3582" w14:textId="4FCB0441" w:rsidR="009912AA" w:rsidRDefault="009912AA" w:rsidP="005C23C7">
      <w:pPr>
        <w:rPr>
          <w:ins w:id="3" w:author="Jonathan Bui" w:date="2021-04-16T13:06:00Z"/>
          <w:rFonts w:ascii="Arial" w:hAnsi="Arial" w:cs="Arial"/>
          <w:color w:val="70AD47" w:themeColor="accent6"/>
          <w:sz w:val="32"/>
          <w:szCs w:val="32"/>
        </w:rPr>
      </w:pPr>
      <w:r w:rsidRPr="006A5F88">
        <w:rPr>
          <w:rFonts w:ascii="Arial" w:hAnsi="Arial" w:cs="Arial"/>
          <w:color w:val="70AD47" w:themeColor="accent6"/>
          <w:sz w:val="32"/>
          <w:szCs w:val="32"/>
        </w:rPr>
        <w:t>Sending and receiving messages with the server:</w:t>
      </w:r>
    </w:p>
    <w:p w14:paraId="3A6F1F89" w14:textId="5AAD8A9F" w:rsidR="00B92D38" w:rsidRPr="00B92D38" w:rsidRDefault="00B92D38" w:rsidP="005C23C7">
      <w:pPr>
        <w:rPr>
          <w:rFonts w:ascii="Arial" w:hAnsi="Arial" w:cs="Arial"/>
          <w:color w:val="000000" w:themeColor="text1"/>
          <w:sz w:val="32"/>
          <w:szCs w:val="32"/>
          <w:rPrChange w:id="4" w:author="Jonathan Bui" w:date="2021-04-16T13:06:00Z">
            <w:rPr>
              <w:rFonts w:ascii="Arial" w:hAnsi="Arial" w:cs="Arial"/>
              <w:color w:val="70AD47" w:themeColor="accent6"/>
              <w:sz w:val="32"/>
              <w:szCs w:val="32"/>
            </w:rPr>
          </w:rPrChange>
        </w:rPr>
      </w:pPr>
      <w:ins w:id="5" w:author="Jonathan Bui" w:date="2021-04-16T13:06:00Z">
        <w:r>
          <w:rPr>
            <w:rFonts w:ascii="Arial" w:hAnsi="Arial" w:cs="Arial"/>
            <w:color w:val="000000" w:themeColor="text1"/>
            <w:sz w:val="32"/>
            <w:szCs w:val="32"/>
          </w:rPr>
          <w:t xml:space="preserve">The system uses byte streams to send and receive messages </w:t>
        </w:r>
      </w:ins>
      <w:ins w:id="6" w:author="Jonathan Bui" w:date="2021-04-16T13:07:00Z">
        <w:r>
          <w:rPr>
            <w:rFonts w:ascii="Arial" w:hAnsi="Arial" w:cs="Arial"/>
            <w:color w:val="000000" w:themeColor="text1"/>
            <w:sz w:val="32"/>
            <w:szCs w:val="32"/>
          </w:rPr>
          <w:t>between client and server. Specifically, the client uses a BufferedReader to read messages and a DataOutputStream to send messages.</w:t>
        </w:r>
      </w:ins>
    </w:p>
    <w:p w14:paraId="24BC55CB" w14:textId="77777777" w:rsidR="009912AA" w:rsidRDefault="009912AA" w:rsidP="005C23C7">
      <w:pPr>
        <w:rPr>
          <w:rFonts w:ascii="Arial" w:hAnsi="Arial" w:cs="Arial"/>
          <w:sz w:val="32"/>
          <w:szCs w:val="32"/>
        </w:rPr>
      </w:pPr>
    </w:p>
    <w:p w14:paraId="7A748C03" w14:textId="77777777" w:rsidR="007C5277" w:rsidRDefault="007C5277" w:rsidP="005C23C7">
      <w:pPr>
        <w:rPr>
          <w:ins w:id="7" w:author="Jonathan Bui" w:date="2021-04-16T16:41:00Z"/>
          <w:rFonts w:ascii="Arial" w:hAnsi="Arial" w:cs="Arial"/>
          <w:color w:val="70AD47" w:themeColor="accent6"/>
          <w:sz w:val="32"/>
          <w:szCs w:val="32"/>
        </w:rPr>
      </w:pPr>
    </w:p>
    <w:p w14:paraId="14A84E06" w14:textId="77777777" w:rsidR="007C5277" w:rsidRDefault="007C5277" w:rsidP="005C23C7">
      <w:pPr>
        <w:rPr>
          <w:ins w:id="8" w:author="Jonathan Bui" w:date="2021-04-16T16:41:00Z"/>
          <w:rFonts w:ascii="Arial" w:hAnsi="Arial" w:cs="Arial"/>
          <w:color w:val="70AD47" w:themeColor="accent6"/>
          <w:sz w:val="32"/>
          <w:szCs w:val="32"/>
        </w:rPr>
      </w:pPr>
    </w:p>
    <w:p w14:paraId="5726EEA1" w14:textId="642C5AE7" w:rsidR="00E54080" w:rsidRDefault="00E54080" w:rsidP="005C23C7">
      <w:pPr>
        <w:rPr>
          <w:ins w:id="9" w:author="Jonathan Bui" w:date="2021-04-16T13:08:00Z"/>
          <w:rFonts w:ascii="Arial" w:hAnsi="Arial" w:cs="Arial"/>
          <w:color w:val="70AD47" w:themeColor="accent6"/>
          <w:sz w:val="32"/>
          <w:szCs w:val="32"/>
        </w:rPr>
      </w:pPr>
      <w:r w:rsidRPr="006A5F88">
        <w:rPr>
          <w:rFonts w:ascii="Arial" w:hAnsi="Arial" w:cs="Arial"/>
          <w:color w:val="70AD47" w:themeColor="accent6"/>
          <w:sz w:val="32"/>
          <w:szCs w:val="32"/>
        </w:rPr>
        <w:lastRenderedPageBreak/>
        <w:t>Handshake protocol:</w:t>
      </w:r>
    </w:p>
    <w:p w14:paraId="31564C76" w14:textId="3D0A1531" w:rsidR="00B92D38" w:rsidRPr="00B92D38" w:rsidRDefault="007C5277" w:rsidP="005C23C7">
      <w:pPr>
        <w:rPr>
          <w:rFonts w:ascii="Arial" w:hAnsi="Arial" w:cs="Arial"/>
          <w:sz w:val="32"/>
          <w:szCs w:val="32"/>
          <w:rPrChange w:id="10" w:author="Jonathan Bui" w:date="2021-04-16T13:08:00Z">
            <w:rPr>
              <w:rFonts w:ascii="Arial" w:hAnsi="Arial" w:cs="Arial"/>
              <w:color w:val="70AD47" w:themeColor="accent6"/>
              <w:sz w:val="32"/>
              <w:szCs w:val="32"/>
            </w:rPr>
          </w:rPrChange>
        </w:rPr>
      </w:pPr>
      <w:ins w:id="11" w:author="Jonathan Bui" w:date="2021-04-16T16:33:00Z">
        <w:r>
          <w:rPr>
            <w:rFonts w:ascii="Arial" w:hAnsi="Arial" w:cs="Arial"/>
            <w:sz w:val="32"/>
            <w:szCs w:val="32"/>
          </w:rPr>
          <w:t xml:space="preserve">The handshake protocol involves the sending and receiving of specific messages between the client and the server. The client initiates the handshake with “HELO” and waits an “OK” response from the server. </w:t>
        </w:r>
      </w:ins>
      <w:ins w:id="12" w:author="Jonathan Bui" w:date="2021-04-16T16:34:00Z">
        <w:r>
          <w:rPr>
            <w:rFonts w:ascii="Arial" w:hAnsi="Arial" w:cs="Arial"/>
            <w:sz w:val="32"/>
            <w:szCs w:val="32"/>
          </w:rPr>
          <w:t>The client then authenticates with “AUTH (login)” and waits an “OK” response. The client will then send “REDY” and wait for jobs to schedule.</w:t>
        </w:r>
      </w:ins>
    </w:p>
    <w:p w14:paraId="7F09BC97" w14:textId="5912A3ED" w:rsidR="00E54080" w:rsidRDefault="00E54080" w:rsidP="005C23C7">
      <w:pPr>
        <w:rPr>
          <w:rFonts w:ascii="Arial" w:hAnsi="Arial" w:cs="Arial"/>
          <w:sz w:val="32"/>
          <w:szCs w:val="32"/>
        </w:rPr>
      </w:pPr>
    </w:p>
    <w:p w14:paraId="3B27B156" w14:textId="14F2466F" w:rsidR="00E54080" w:rsidRPr="006A5F88" w:rsidRDefault="00E54080" w:rsidP="005C23C7">
      <w:pPr>
        <w:rPr>
          <w:rFonts w:ascii="Arial" w:hAnsi="Arial" w:cs="Arial"/>
          <w:color w:val="FF0000"/>
          <w:sz w:val="32"/>
          <w:szCs w:val="32"/>
        </w:rPr>
      </w:pPr>
      <w:r w:rsidRPr="006A5F88">
        <w:rPr>
          <w:rFonts w:ascii="Arial" w:hAnsi="Arial" w:cs="Arial"/>
          <w:color w:val="FF0000"/>
          <w:sz w:val="32"/>
          <w:szCs w:val="32"/>
        </w:rPr>
        <w:t>Gets command</w:t>
      </w:r>
      <w:r w:rsidR="008270CE" w:rsidRPr="006A5F88">
        <w:rPr>
          <w:rFonts w:ascii="Arial" w:hAnsi="Arial" w:cs="Arial"/>
          <w:color w:val="FF0000"/>
          <w:sz w:val="32"/>
          <w:szCs w:val="32"/>
        </w:rPr>
        <w:t xml:space="preserve">, </w:t>
      </w:r>
      <w:r w:rsidRPr="006A5F88">
        <w:rPr>
          <w:rFonts w:ascii="Arial" w:hAnsi="Arial" w:cs="Arial"/>
          <w:color w:val="FF0000"/>
          <w:sz w:val="32"/>
          <w:szCs w:val="32"/>
        </w:rPr>
        <w:t>getting the server list</w:t>
      </w:r>
      <w:r w:rsidR="008270CE" w:rsidRPr="006A5F88">
        <w:rPr>
          <w:rFonts w:ascii="Arial" w:hAnsi="Arial" w:cs="Arial"/>
          <w:color w:val="FF0000"/>
          <w:sz w:val="32"/>
          <w:szCs w:val="32"/>
        </w:rPr>
        <w:t>, largest server algorithm</w:t>
      </w:r>
      <w:r w:rsidRPr="006A5F88">
        <w:rPr>
          <w:rFonts w:ascii="Arial" w:hAnsi="Arial" w:cs="Arial"/>
          <w:color w:val="FF0000"/>
          <w:sz w:val="32"/>
          <w:szCs w:val="32"/>
        </w:rPr>
        <w:t>:</w:t>
      </w:r>
    </w:p>
    <w:p w14:paraId="67C52617" w14:textId="6783A554" w:rsidR="00E54080" w:rsidRDefault="00E21043" w:rsidP="005C23C7">
      <w:pPr>
        <w:rPr>
          <w:rFonts w:ascii="Arial" w:hAnsi="Arial" w:cs="Arial"/>
          <w:sz w:val="32"/>
          <w:szCs w:val="32"/>
        </w:rPr>
      </w:pPr>
      <w:r>
        <w:rPr>
          <w:rFonts w:ascii="Arial" w:hAnsi="Arial" w:cs="Arial"/>
          <w:sz w:val="32"/>
          <w:szCs w:val="32"/>
        </w:rPr>
        <w:t>The system will use the GETS command to have the server send a list of server data.  It will then parse this data into an array of server objects and sort in ascending order first by core count then name. It will then loop backwards from the end of the server to find the first of the largest core count server.</w:t>
      </w:r>
    </w:p>
    <w:p w14:paraId="64D62D61" w14:textId="303599D1" w:rsidR="00E54080" w:rsidRDefault="00E54080" w:rsidP="005C23C7">
      <w:pPr>
        <w:rPr>
          <w:rFonts w:ascii="Arial" w:hAnsi="Arial" w:cs="Arial"/>
          <w:sz w:val="32"/>
          <w:szCs w:val="32"/>
        </w:rPr>
      </w:pPr>
    </w:p>
    <w:p w14:paraId="7215D78C" w14:textId="19CEC1A9" w:rsidR="00E54080" w:rsidRDefault="00E54080" w:rsidP="005C23C7">
      <w:pPr>
        <w:rPr>
          <w:ins w:id="13" w:author="Jonathan Skirtun" w:date="2021-04-16T23:40:00Z"/>
          <w:rFonts w:ascii="Arial" w:hAnsi="Arial" w:cs="Arial"/>
          <w:color w:val="70AD47" w:themeColor="accent6"/>
          <w:sz w:val="32"/>
          <w:szCs w:val="32"/>
        </w:rPr>
      </w:pPr>
      <w:r w:rsidRPr="006A5F88">
        <w:rPr>
          <w:rFonts w:ascii="Arial" w:hAnsi="Arial" w:cs="Arial"/>
          <w:color w:val="70AD47" w:themeColor="accent6"/>
          <w:sz w:val="32"/>
          <w:szCs w:val="32"/>
        </w:rPr>
        <w:t xml:space="preserve">Scheduling </w:t>
      </w:r>
      <w:r w:rsidR="009912AA" w:rsidRPr="006A5F88">
        <w:rPr>
          <w:rFonts w:ascii="Arial" w:hAnsi="Arial" w:cs="Arial"/>
          <w:color w:val="70AD47" w:themeColor="accent6"/>
          <w:sz w:val="32"/>
          <w:szCs w:val="32"/>
        </w:rPr>
        <w:t xml:space="preserve">and </w:t>
      </w:r>
      <w:r w:rsidRPr="006A5F88">
        <w:rPr>
          <w:rFonts w:ascii="Arial" w:hAnsi="Arial" w:cs="Arial"/>
          <w:color w:val="70AD47" w:themeColor="accent6"/>
          <w:sz w:val="32"/>
          <w:szCs w:val="32"/>
        </w:rPr>
        <w:t>received jobs:</w:t>
      </w:r>
    </w:p>
    <w:p w14:paraId="2BE840B8" w14:textId="27DA99DF" w:rsidR="00B9698F" w:rsidRPr="00B9698F" w:rsidRDefault="00B9698F" w:rsidP="005C23C7">
      <w:pPr>
        <w:rPr>
          <w:rFonts w:ascii="Arial" w:hAnsi="Arial" w:cs="Arial"/>
          <w:sz w:val="32"/>
          <w:szCs w:val="32"/>
          <w:rPrChange w:id="14" w:author="Jonathan Skirtun" w:date="2021-04-16T23:40:00Z">
            <w:rPr>
              <w:rFonts w:ascii="Arial" w:hAnsi="Arial" w:cs="Arial"/>
              <w:color w:val="70AD47" w:themeColor="accent6"/>
              <w:sz w:val="32"/>
              <w:szCs w:val="32"/>
            </w:rPr>
          </w:rPrChange>
        </w:rPr>
      </w:pPr>
      <w:ins w:id="15" w:author="Jonathan Skirtun" w:date="2021-04-16T23:40:00Z">
        <w:r w:rsidRPr="008B1E9A">
          <w:rPr>
            <w:rFonts w:ascii="Arial" w:hAnsi="Arial" w:cs="Arial"/>
            <w:sz w:val="32"/>
            <w:szCs w:val="32"/>
          </w:rPr>
          <w:t>In the scheduling phase the client receives jobs from the server using the REDY command and will parse the response it receives into a string array determining its response though the use of a switch statement. The client will schedule any job sent using the SCHD command, job ID, server type and the server ID. Except for the NONE command which breaks the loop the client will send the REDY command to receive a new job to schedule. After the loop breaks the QUIT command is sent and the simulation ends with the server outputting housekeeping files.</w:t>
        </w:r>
      </w:ins>
    </w:p>
    <w:p w14:paraId="3AF05428" w14:textId="77777777" w:rsidR="008270CE" w:rsidRDefault="008270CE" w:rsidP="005C23C7">
      <w:pPr>
        <w:rPr>
          <w:rFonts w:ascii="Arial" w:hAnsi="Arial" w:cs="Arial"/>
          <w:sz w:val="32"/>
          <w:szCs w:val="32"/>
        </w:rPr>
      </w:pPr>
    </w:p>
    <w:p w14:paraId="2A264D17" w14:textId="3E5863C6" w:rsidR="005C23C7" w:rsidRPr="002A73A4" w:rsidRDefault="005C23C7" w:rsidP="005C23C7">
      <w:pPr>
        <w:rPr>
          <w:rFonts w:ascii="Arial" w:hAnsi="Arial" w:cs="Arial"/>
          <w:color w:val="FF0000"/>
          <w:sz w:val="32"/>
          <w:szCs w:val="32"/>
        </w:rPr>
      </w:pPr>
      <w:r w:rsidRPr="002A73A4">
        <w:rPr>
          <w:rFonts w:ascii="Arial" w:hAnsi="Arial" w:cs="Arial"/>
          <w:color w:val="FF0000"/>
          <w:sz w:val="32"/>
          <w:szCs w:val="32"/>
        </w:rPr>
        <w:t>Design</w:t>
      </w:r>
      <w:r w:rsidR="008139B6">
        <w:rPr>
          <w:rFonts w:ascii="Arial" w:hAnsi="Arial" w:cs="Arial"/>
          <w:color w:val="FF0000"/>
          <w:sz w:val="32"/>
          <w:szCs w:val="32"/>
        </w:rPr>
        <w:t xml:space="preserve"> (1 page)</w:t>
      </w:r>
      <w:r w:rsidRPr="002A73A4">
        <w:rPr>
          <w:rFonts w:ascii="Arial" w:hAnsi="Arial" w:cs="Arial"/>
          <w:color w:val="FF0000"/>
          <w:sz w:val="32"/>
          <w:szCs w:val="32"/>
        </w:rPr>
        <w:t>: design philosophy, considerations and constraints, functionalities of each simulator component focusing on the client-side simulator.</w:t>
      </w:r>
    </w:p>
    <w:p w14:paraId="799B1DF5" w14:textId="1152352D" w:rsidR="005C23C7" w:rsidDel="00B9698F" w:rsidRDefault="005C23C7" w:rsidP="005C23C7">
      <w:pPr>
        <w:rPr>
          <w:ins w:id="16" w:author="Jonathan Bui" w:date="2021-04-16T16:42:00Z"/>
          <w:del w:id="17" w:author="Jonathan Skirtun" w:date="2021-04-16T23:40:00Z"/>
          <w:rFonts w:ascii="Arial" w:hAnsi="Arial" w:cs="Arial"/>
          <w:sz w:val="32"/>
          <w:szCs w:val="32"/>
        </w:rPr>
      </w:pPr>
    </w:p>
    <w:p w14:paraId="238FC347" w14:textId="77777777" w:rsidR="007C5277" w:rsidRDefault="007C5277" w:rsidP="005C23C7">
      <w:pPr>
        <w:rPr>
          <w:rFonts w:ascii="Arial" w:hAnsi="Arial" w:cs="Arial"/>
          <w:sz w:val="32"/>
          <w:szCs w:val="32"/>
        </w:rPr>
      </w:pPr>
    </w:p>
    <w:p w14:paraId="7D9858FC" w14:textId="7EC49AA0" w:rsidR="005C23C7" w:rsidRPr="002A73A4" w:rsidRDefault="009912AA" w:rsidP="005C23C7">
      <w:pPr>
        <w:rPr>
          <w:rFonts w:ascii="Arial" w:hAnsi="Arial" w:cs="Arial"/>
          <w:color w:val="FF0000"/>
          <w:sz w:val="32"/>
          <w:szCs w:val="32"/>
        </w:rPr>
      </w:pPr>
      <w:r>
        <w:rPr>
          <w:rFonts w:ascii="Arial" w:hAnsi="Arial" w:cs="Arial"/>
          <w:sz w:val="32"/>
          <w:szCs w:val="32"/>
        </w:rPr>
        <w:br w:type="page"/>
      </w:r>
      <w:r w:rsidR="005C23C7" w:rsidRPr="002A73A4">
        <w:rPr>
          <w:rFonts w:ascii="Arial" w:hAnsi="Arial" w:cs="Arial"/>
          <w:color w:val="FF0000"/>
          <w:sz w:val="32"/>
          <w:szCs w:val="32"/>
        </w:rPr>
        <w:lastRenderedPageBreak/>
        <w:t>Implementation</w:t>
      </w:r>
      <w:r w:rsidR="008139B6">
        <w:rPr>
          <w:rFonts w:ascii="Arial" w:hAnsi="Arial" w:cs="Arial"/>
          <w:color w:val="FF0000"/>
          <w:sz w:val="32"/>
          <w:szCs w:val="32"/>
        </w:rPr>
        <w:t xml:space="preserve"> (2 pages)</w:t>
      </w:r>
      <w:r w:rsidR="005C23C7" w:rsidRPr="002A73A4">
        <w:rPr>
          <w:rFonts w:ascii="Arial" w:hAnsi="Arial" w:cs="Arial"/>
          <w:color w:val="FF0000"/>
          <w:sz w:val="32"/>
          <w:szCs w:val="32"/>
        </w:rPr>
        <w:t>: brief description of any implementation specific information including technologies, techniques, software libraries and data structures used. How each of components/functions of your simulator is implemented including who is in charge of which function(s) and how they have led the design and development.</w:t>
      </w:r>
    </w:p>
    <w:p w14:paraId="26FABC4B" w14:textId="4037D7B6" w:rsidR="005C23C7" w:rsidRDefault="005C23C7" w:rsidP="005C23C7">
      <w:pPr>
        <w:rPr>
          <w:rFonts w:ascii="Arial" w:hAnsi="Arial" w:cs="Arial"/>
          <w:sz w:val="32"/>
          <w:szCs w:val="32"/>
        </w:rPr>
      </w:pPr>
    </w:p>
    <w:p w14:paraId="395B4107" w14:textId="3B154717" w:rsidR="005E5E50" w:rsidRDefault="005E5E50" w:rsidP="005C23C7">
      <w:pPr>
        <w:rPr>
          <w:rFonts w:ascii="Arial" w:hAnsi="Arial" w:cs="Arial"/>
          <w:sz w:val="32"/>
          <w:szCs w:val="32"/>
        </w:rPr>
      </w:pPr>
    </w:p>
    <w:p w14:paraId="3A550404" w14:textId="68CB7AF8" w:rsidR="005E5E50" w:rsidRDefault="005E5E50" w:rsidP="005C23C7">
      <w:pPr>
        <w:rPr>
          <w:ins w:id="18" w:author="Jonathan Bui" w:date="2021-04-16T13:05:00Z"/>
          <w:rFonts w:ascii="Arial" w:hAnsi="Arial" w:cs="Arial"/>
          <w:sz w:val="32"/>
          <w:szCs w:val="32"/>
        </w:rPr>
      </w:pPr>
      <w:r>
        <w:rPr>
          <w:rFonts w:ascii="Arial" w:hAnsi="Arial" w:cs="Arial"/>
          <w:sz w:val="32"/>
          <w:szCs w:val="32"/>
        </w:rPr>
        <w:t xml:space="preserve">Aydin Sumer oversees getting, storing, and sorting </w:t>
      </w:r>
      <w:r w:rsidR="009912AA">
        <w:rPr>
          <w:rFonts w:ascii="Arial" w:hAnsi="Arial" w:cs="Arial"/>
          <w:sz w:val="32"/>
          <w:szCs w:val="32"/>
        </w:rPr>
        <w:t xml:space="preserve">of server data </w:t>
      </w:r>
      <w:r>
        <w:rPr>
          <w:rFonts w:ascii="Arial" w:hAnsi="Arial" w:cs="Arial"/>
          <w:sz w:val="32"/>
          <w:szCs w:val="32"/>
        </w:rPr>
        <w:t xml:space="preserve">to find the largest server. The </w:t>
      </w:r>
      <w:r w:rsidR="009912AA">
        <w:rPr>
          <w:rFonts w:ascii="Arial" w:hAnsi="Arial" w:cs="Arial"/>
          <w:sz w:val="32"/>
          <w:szCs w:val="32"/>
        </w:rPr>
        <w:t xml:space="preserve">goal </w:t>
      </w:r>
      <w:r>
        <w:rPr>
          <w:rFonts w:ascii="Arial" w:hAnsi="Arial" w:cs="Arial"/>
          <w:sz w:val="32"/>
          <w:szCs w:val="32"/>
        </w:rPr>
        <w:t xml:space="preserve">of this component is to read the list of servers sent from the Gets command from the server. Then store the </w:t>
      </w:r>
      <w:r w:rsidR="00481570">
        <w:rPr>
          <w:rFonts w:ascii="Arial" w:hAnsi="Arial" w:cs="Arial"/>
          <w:sz w:val="32"/>
          <w:szCs w:val="32"/>
        </w:rPr>
        <w:t>server’s</w:t>
      </w:r>
      <w:r>
        <w:rPr>
          <w:rFonts w:ascii="Arial" w:hAnsi="Arial" w:cs="Arial"/>
          <w:sz w:val="32"/>
          <w:szCs w:val="32"/>
        </w:rPr>
        <w:t xml:space="preserve"> </w:t>
      </w:r>
      <w:r w:rsidR="00481570">
        <w:rPr>
          <w:rFonts w:ascii="Arial" w:hAnsi="Arial" w:cs="Arial"/>
          <w:sz w:val="32"/>
          <w:szCs w:val="32"/>
        </w:rPr>
        <w:t>type</w:t>
      </w:r>
      <w:r>
        <w:rPr>
          <w:rFonts w:ascii="Arial" w:hAnsi="Arial" w:cs="Arial"/>
          <w:sz w:val="32"/>
          <w:szCs w:val="32"/>
        </w:rPr>
        <w:t xml:space="preserve"> and core count in a class. Hold each server class in an array and sort using the arrays.sort utility in java. To do this a compare function</w:t>
      </w:r>
      <w:r w:rsidR="009912AA">
        <w:rPr>
          <w:rFonts w:ascii="Arial" w:hAnsi="Arial" w:cs="Arial"/>
          <w:sz w:val="32"/>
          <w:szCs w:val="32"/>
        </w:rPr>
        <w:t xml:space="preserve"> is</w:t>
      </w:r>
      <w:r>
        <w:rPr>
          <w:rFonts w:ascii="Arial" w:hAnsi="Arial" w:cs="Arial"/>
          <w:sz w:val="32"/>
          <w:szCs w:val="32"/>
        </w:rPr>
        <w:t xml:space="preserve"> implemented </w:t>
      </w:r>
      <w:r w:rsidR="009912AA">
        <w:rPr>
          <w:rFonts w:ascii="Arial" w:hAnsi="Arial" w:cs="Arial"/>
          <w:sz w:val="32"/>
          <w:szCs w:val="32"/>
        </w:rPr>
        <w:t xml:space="preserve">in the </w:t>
      </w:r>
      <w:r>
        <w:rPr>
          <w:rFonts w:ascii="Arial" w:hAnsi="Arial" w:cs="Arial"/>
          <w:sz w:val="32"/>
          <w:szCs w:val="32"/>
        </w:rPr>
        <w:t>server class and overridden such that it can return the compared value of the core count and the compared value of the server type if core counts are the same. So that the list of servers is sorted in ascending order of both name and core count.</w:t>
      </w:r>
      <w:r w:rsidR="009912AA">
        <w:rPr>
          <w:rFonts w:ascii="Arial" w:hAnsi="Arial" w:cs="Arial"/>
          <w:sz w:val="32"/>
          <w:szCs w:val="32"/>
        </w:rPr>
        <w:t xml:space="preserve"> Then the program loops backwards from the end of the array to find the first of the largest as the list is in ascending order.</w:t>
      </w:r>
    </w:p>
    <w:p w14:paraId="61396EA8" w14:textId="1F3122B9" w:rsidR="00B92D38" w:rsidRDefault="008B1E9A" w:rsidP="005C23C7">
      <w:pPr>
        <w:rPr>
          <w:ins w:id="19" w:author="Jonathan Bui" w:date="2021-04-16T13:05:00Z"/>
          <w:rFonts w:ascii="Arial" w:hAnsi="Arial" w:cs="Arial"/>
          <w:sz w:val="32"/>
          <w:szCs w:val="32"/>
        </w:rPr>
      </w:pPr>
      <w:ins w:id="20" w:author="Jonathan Skirtun" w:date="2021-04-16T23:30:00Z">
        <w:r w:rsidRPr="008B1E9A">
          <w:rPr>
            <w:rFonts w:ascii="Arial" w:hAnsi="Arial" w:cs="Arial"/>
            <w:sz w:val="32"/>
            <w:szCs w:val="32"/>
          </w:rPr>
          <w:t>Jonathan Skirtun worked on the scheduling of jobs</w:t>
        </w:r>
      </w:ins>
      <w:ins w:id="21" w:author="Jonathan Skirtun" w:date="2021-04-16T23:34:00Z">
        <w:r>
          <w:rPr>
            <w:rFonts w:ascii="Arial" w:hAnsi="Arial" w:cs="Arial"/>
            <w:sz w:val="32"/>
            <w:szCs w:val="32"/>
          </w:rPr>
          <w:t xml:space="preserve"> and closing the simulation</w:t>
        </w:r>
      </w:ins>
      <w:ins w:id="22" w:author="Jonathan Skirtun" w:date="2021-04-16T23:30:00Z">
        <w:r w:rsidRPr="008B1E9A">
          <w:rPr>
            <w:rFonts w:ascii="Arial" w:hAnsi="Arial" w:cs="Arial"/>
            <w:sz w:val="32"/>
            <w:szCs w:val="32"/>
          </w:rPr>
          <w:t xml:space="preserve"> in the ds-sim client. The client requests jobs from the server and parses the response so it can figure out the job type and the job number which it stores into an array of strings that is overridden each time it wishes to schedule a job. Its first job is retrieved from earlier in the program to start the scheduling process</w:t>
        </w:r>
      </w:ins>
      <w:ins w:id="23" w:author="Jonathan Skirtun" w:date="2021-04-16T23:36:00Z">
        <w:r>
          <w:rPr>
            <w:rFonts w:ascii="Arial" w:hAnsi="Arial" w:cs="Arial"/>
            <w:sz w:val="32"/>
            <w:szCs w:val="32"/>
          </w:rPr>
          <w:t xml:space="preserve"> as it contains the necessary </w:t>
        </w:r>
      </w:ins>
      <w:ins w:id="24" w:author="Jonathan Skirtun" w:date="2021-04-16T23:39:00Z">
        <w:r>
          <w:rPr>
            <w:rFonts w:ascii="Arial" w:hAnsi="Arial" w:cs="Arial"/>
            <w:sz w:val="32"/>
            <w:szCs w:val="32"/>
          </w:rPr>
          <w:t>details,</w:t>
        </w:r>
      </w:ins>
      <w:ins w:id="25" w:author="Jonathan Skirtun" w:date="2021-04-16T23:30:00Z">
        <w:r w:rsidRPr="008B1E9A">
          <w:rPr>
            <w:rFonts w:ascii="Arial" w:hAnsi="Arial" w:cs="Arial"/>
            <w:sz w:val="32"/>
            <w:szCs w:val="32"/>
          </w:rPr>
          <w:t xml:space="preserve"> and a switch statement is used to determine the command to be sent to the server in response. The scheduling process loops sending the REDY command when it is waiting on a job or has scheduled a job already. The loop breaks upon receiving the </w:t>
        </w:r>
        <w:proofErr w:type="gramStart"/>
        <w:r w:rsidRPr="008B1E9A">
          <w:rPr>
            <w:rFonts w:ascii="Arial" w:hAnsi="Arial" w:cs="Arial"/>
            <w:sz w:val="32"/>
            <w:szCs w:val="32"/>
          </w:rPr>
          <w:t>NONE command</w:t>
        </w:r>
        <w:proofErr w:type="gramEnd"/>
        <w:r w:rsidRPr="008B1E9A">
          <w:rPr>
            <w:rFonts w:ascii="Arial" w:hAnsi="Arial" w:cs="Arial"/>
            <w:sz w:val="32"/>
            <w:szCs w:val="32"/>
          </w:rPr>
          <w:t xml:space="preserve"> signifying that the server has no more jobs to </w:t>
        </w:r>
        <w:r w:rsidRPr="008B1E9A">
          <w:rPr>
            <w:rFonts w:ascii="Arial" w:hAnsi="Arial" w:cs="Arial"/>
            <w:sz w:val="32"/>
            <w:szCs w:val="32"/>
          </w:rPr>
          <w:lastRenderedPageBreak/>
          <w:t>schedule. Upon exiting the loop, the client sends the QUIT command and closes the simulation while the server creates logs and error reports before shutting down.</w:t>
        </w:r>
      </w:ins>
    </w:p>
    <w:p w14:paraId="6F5FF871" w14:textId="77777777" w:rsidR="00B92D38" w:rsidRDefault="00B92D38" w:rsidP="005C23C7">
      <w:pPr>
        <w:rPr>
          <w:rFonts w:ascii="Arial" w:hAnsi="Arial" w:cs="Arial"/>
          <w:sz w:val="32"/>
          <w:szCs w:val="32"/>
        </w:rPr>
      </w:pPr>
    </w:p>
    <w:p w14:paraId="1196C92C" w14:textId="4B72E254" w:rsidR="008139B6" w:rsidRDefault="008139B6">
      <w:pPr>
        <w:rPr>
          <w:rFonts w:ascii="Arial" w:hAnsi="Arial" w:cs="Arial"/>
          <w:sz w:val="32"/>
          <w:szCs w:val="32"/>
        </w:rPr>
      </w:pPr>
      <w:r>
        <w:rPr>
          <w:rFonts w:ascii="Arial" w:hAnsi="Arial" w:cs="Arial"/>
          <w:sz w:val="32"/>
          <w:szCs w:val="32"/>
        </w:rPr>
        <w:br w:type="page"/>
      </w:r>
    </w:p>
    <w:p w14:paraId="0145FBC8" w14:textId="08727CD3" w:rsidR="005C23C7" w:rsidRDefault="005C23C7" w:rsidP="005C23C7">
      <w:pPr>
        <w:rPr>
          <w:rFonts w:ascii="Arial" w:hAnsi="Arial" w:cs="Arial"/>
          <w:sz w:val="32"/>
          <w:szCs w:val="32"/>
        </w:rPr>
      </w:pPr>
      <w:r>
        <w:rPr>
          <w:rFonts w:ascii="Arial" w:hAnsi="Arial" w:cs="Arial"/>
          <w:sz w:val="32"/>
          <w:szCs w:val="32"/>
        </w:rPr>
        <w:lastRenderedPageBreak/>
        <w:t>References:</w:t>
      </w:r>
    </w:p>
    <w:p w14:paraId="2B2B6061" w14:textId="7D3973B5" w:rsidR="005C23C7" w:rsidRPr="005C23C7" w:rsidRDefault="00910909" w:rsidP="00910909">
      <w:pPr>
        <w:rPr>
          <w:rFonts w:ascii="Arial" w:hAnsi="Arial" w:cs="Arial"/>
          <w:sz w:val="32"/>
          <w:szCs w:val="32"/>
        </w:rPr>
      </w:pPr>
      <w:r w:rsidRPr="00910909">
        <w:rPr>
          <w:rFonts w:ascii="Arial" w:hAnsi="Arial" w:cs="Arial"/>
          <w:sz w:val="32"/>
          <w:szCs w:val="32"/>
        </w:rPr>
        <w:t>https://github.com/a758/Group34ATL</w:t>
      </w:r>
    </w:p>
    <w:sectPr w:rsidR="005C23C7" w:rsidRPr="005C23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Bui">
    <w15:presenceInfo w15:providerId="Windows Live" w15:userId="86de024f8fc5b775"/>
  </w15:person>
  <w15:person w15:author="Jonathan Skirtun">
    <w15:presenceInfo w15:providerId="Windows Live" w15:userId="b3365067bdcbbda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23C7"/>
    <w:rsid w:val="000446D5"/>
    <w:rsid w:val="001D36B6"/>
    <w:rsid w:val="002A73A4"/>
    <w:rsid w:val="00376B73"/>
    <w:rsid w:val="00415DC3"/>
    <w:rsid w:val="00481570"/>
    <w:rsid w:val="004E0C3B"/>
    <w:rsid w:val="004E5D93"/>
    <w:rsid w:val="005144CE"/>
    <w:rsid w:val="00583AC3"/>
    <w:rsid w:val="005C23C7"/>
    <w:rsid w:val="005E5E50"/>
    <w:rsid w:val="006A5F88"/>
    <w:rsid w:val="007A702B"/>
    <w:rsid w:val="007C5277"/>
    <w:rsid w:val="007C7E51"/>
    <w:rsid w:val="008139B6"/>
    <w:rsid w:val="008270CE"/>
    <w:rsid w:val="00840011"/>
    <w:rsid w:val="008B1E9A"/>
    <w:rsid w:val="00910909"/>
    <w:rsid w:val="009912AA"/>
    <w:rsid w:val="00AC5DA8"/>
    <w:rsid w:val="00B00E8D"/>
    <w:rsid w:val="00B92D38"/>
    <w:rsid w:val="00B9698F"/>
    <w:rsid w:val="00C97DC7"/>
    <w:rsid w:val="00D83FB2"/>
    <w:rsid w:val="00D8675D"/>
    <w:rsid w:val="00DC23E8"/>
    <w:rsid w:val="00E21043"/>
    <w:rsid w:val="00E54080"/>
    <w:rsid w:val="00EA73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E5355"/>
  <w15:chartTrackingRefBased/>
  <w15:docId w15:val="{EC878B80-307E-4EB5-95F5-79113D95E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7A702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microsoft.com/office/2011/relationships/people" Target="people.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5</Pages>
  <Words>682</Words>
  <Characters>3892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Aydin Sumer</dc:creator>
  <cp:keywords/>
  <dc:description/>
  <cp:lastModifiedBy>Jonathan Skirtun</cp:lastModifiedBy>
  <cp:revision>3</cp:revision>
  <dcterms:created xsi:type="dcterms:W3CDTF">2021-04-16T08:02:00Z</dcterms:created>
  <dcterms:modified xsi:type="dcterms:W3CDTF">2021-04-16T13:41:00Z</dcterms:modified>
</cp:coreProperties>
</file>